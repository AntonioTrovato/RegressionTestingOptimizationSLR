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8FFD9" w14:textId="3393AB9E" w:rsidR="00FF403B" w:rsidRPr="00C338F4" w:rsidRDefault="00FF403B" w:rsidP="00FF403B">
      <w:pPr>
        <w:jc w:val="center"/>
        <w:rPr>
          <w:b/>
          <w:lang w:val="en-US"/>
        </w:rPr>
      </w:pPr>
      <w:r w:rsidRPr="00C338F4">
        <w:rPr>
          <w:b/>
          <w:lang w:val="en-US"/>
        </w:rPr>
        <w:t>QUALITY APPRAISAL</w:t>
      </w:r>
    </w:p>
    <w:p w14:paraId="317C1C46" w14:textId="77777777" w:rsidR="00FF403B" w:rsidRPr="00C338F4" w:rsidRDefault="00FF403B" w:rsidP="00FF403B">
      <w:pPr>
        <w:jc w:val="center"/>
        <w:rPr>
          <w:b/>
          <w:lang w:val="en-US"/>
        </w:rPr>
      </w:pPr>
    </w:p>
    <w:p w14:paraId="01556740" w14:textId="77777777" w:rsidR="00FF403B" w:rsidRPr="00C338F4" w:rsidRDefault="00FF403B" w:rsidP="78FE32F8">
      <w:pPr>
        <w:rPr>
          <w:b/>
          <w:bCs/>
          <w:lang w:val="en-US"/>
        </w:rPr>
      </w:pPr>
      <w:r w:rsidRPr="00C338F4">
        <w:rPr>
          <w:b/>
          <w:bCs/>
          <w:lang w:val="en-US"/>
        </w:rPr>
        <w:t>Reviews/Surveys/SLRs</w:t>
      </w:r>
    </w:p>
    <w:p w14:paraId="4466B01B" w14:textId="77777777" w:rsidR="00FF403B" w:rsidRPr="00C338F4" w:rsidRDefault="00FF403B" w:rsidP="00FF403B">
      <w:pPr>
        <w:rPr>
          <w:b/>
          <w:lang w:val="en-US"/>
        </w:rPr>
      </w:pPr>
    </w:p>
    <w:p w14:paraId="327EDBF2" w14:textId="77777777" w:rsidR="00FF403B" w:rsidRPr="00C338F4" w:rsidRDefault="00FF403B" w:rsidP="78FE32F8">
      <w:pPr>
        <w:rPr>
          <w:b/>
          <w:bCs/>
          <w:lang w:val="en-US"/>
        </w:rPr>
      </w:pPr>
      <w:r w:rsidRPr="00C338F4">
        <w:rPr>
          <w:b/>
          <w:bCs/>
          <w:lang w:val="en-US"/>
        </w:rPr>
        <w:t>Q1: Is the methodology and literature search of the review systematic and documented? Are all relevant studies at the time likely to be covered?</w:t>
      </w:r>
    </w:p>
    <w:p w14:paraId="47C89394" w14:textId="77777777" w:rsidR="00FF403B" w:rsidRPr="00C338F4" w:rsidRDefault="00FF403B" w:rsidP="00FF403B">
      <w:pPr>
        <w:numPr>
          <w:ilvl w:val="0"/>
          <w:numId w:val="9"/>
        </w:numPr>
        <w:rPr>
          <w:lang w:val="en-US"/>
        </w:rPr>
      </w:pPr>
      <w:r w:rsidRPr="00C338F4">
        <w:rPr>
          <w:b/>
          <w:bCs/>
          <w:lang w:val="en-US"/>
        </w:rPr>
        <w:t>1.0</w:t>
      </w:r>
      <w:r w:rsidRPr="00C338F4">
        <w:rPr>
          <w:lang w:val="en-US"/>
        </w:rPr>
        <w:t>: Yes, in comprehensive detail, systematic and good quality. To be (re)classified as SLR.</w:t>
      </w:r>
    </w:p>
    <w:p w14:paraId="74D2653C" w14:textId="77777777" w:rsidR="00FF403B" w:rsidRPr="00C338F4" w:rsidRDefault="00FF403B" w:rsidP="00FF403B">
      <w:pPr>
        <w:numPr>
          <w:ilvl w:val="0"/>
          <w:numId w:val="9"/>
        </w:numPr>
        <w:rPr>
          <w:lang w:val="en-US"/>
        </w:rPr>
      </w:pPr>
      <w:r w:rsidRPr="00C338F4">
        <w:rPr>
          <w:b/>
          <w:bCs/>
          <w:lang w:val="en-US"/>
        </w:rPr>
        <w:t>Not Graded</w:t>
      </w:r>
      <w:r w:rsidRPr="00C338F4">
        <w:rPr>
          <w:lang w:val="en-US"/>
        </w:rPr>
        <w:t>: No, to be (re)classified as a survey.</w:t>
      </w:r>
    </w:p>
    <w:p w14:paraId="4682B225" w14:textId="77777777" w:rsidR="00FF403B" w:rsidRPr="00C338F4" w:rsidRDefault="00FF403B" w:rsidP="00FF403B">
      <w:pPr>
        <w:ind w:left="720"/>
        <w:rPr>
          <w:lang w:val="en-US"/>
        </w:rPr>
      </w:pPr>
    </w:p>
    <w:p w14:paraId="1EF91F51" w14:textId="28E20006" w:rsidR="00FF403B" w:rsidRPr="00C338F4" w:rsidRDefault="00FF403B" w:rsidP="78FE32F8">
      <w:pPr>
        <w:rPr>
          <w:b/>
          <w:bCs/>
          <w:lang w:val="en-US"/>
        </w:rPr>
      </w:pPr>
      <w:r w:rsidRPr="00C338F4">
        <w:rPr>
          <w:b/>
          <w:bCs/>
          <w:lang w:val="en-US"/>
        </w:rPr>
        <w:t>Q2: Does the study focus on work about regression test case selection</w:t>
      </w:r>
      <w:r w:rsidR="003E34C5">
        <w:rPr>
          <w:b/>
          <w:bCs/>
          <w:lang w:val="en-US"/>
        </w:rPr>
        <w:t>,</w:t>
      </w:r>
      <w:r w:rsidRPr="00C338F4">
        <w:rPr>
          <w:b/>
          <w:bCs/>
          <w:lang w:val="en-US"/>
        </w:rPr>
        <w:t xml:space="preserve"> prioritization</w:t>
      </w:r>
      <w:r w:rsidR="003E34C5">
        <w:rPr>
          <w:b/>
          <w:bCs/>
          <w:lang w:val="en-US"/>
        </w:rPr>
        <w:t>,</w:t>
      </w:r>
      <w:r w:rsidRPr="00C338F4">
        <w:rPr>
          <w:b/>
          <w:bCs/>
          <w:lang w:val="en-US"/>
        </w:rPr>
        <w:t xml:space="preserve"> or minimization?</w:t>
      </w:r>
    </w:p>
    <w:p w14:paraId="56333327" w14:textId="77777777" w:rsidR="00FF403B" w:rsidRPr="00C338F4" w:rsidRDefault="00FF403B" w:rsidP="00FF403B">
      <w:pPr>
        <w:numPr>
          <w:ilvl w:val="0"/>
          <w:numId w:val="1"/>
        </w:numPr>
        <w:rPr>
          <w:lang w:val="en-US"/>
        </w:rPr>
      </w:pPr>
      <w:r w:rsidRPr="00C338F4">
        <w:rPr>
          <w:b/>
          <w:bCs/>
          <w:lang w:val="en-US"/>
        </w:rPr>
        <w:t>1.0</w:t>
      </w:r>
      <w:r w:rsidRPr="00C338F4">
        <w:rPr>
          <w:lang w:val="en-US"/>
        </w:rPr>
        <w:t>: Yes, the research topic is closely related and covers major parts of this work.</w:t>
      </w:r>
    </w:p>
    <w:p w14:paraId="053E3903" w14:textId="77777777" w:rsidR="00FF403B" w:rsidRPr="00C338F4" w:rsidRDefault="00FF403B" w:rsidP="00FF403B">
      <w:pPr>
        <w:numPr>
          <w:ilvl w:val="0"/>
          <w:numId w:val="1"/>
        </w:numPr>
        <w:rPr>
          <w:lang w:val="en-US"/>
        </w:rPr>
      </w:pPr>
      <w:r w:rsidRPr="00C338F4">
        <w:rPr>
          <w:b/>
          <w:bCs/>
          <w:lang w:val="en-US"/>
        </w:rPr>
        <w:t>0.6</w:t>
      </w:r>
      <w:r w:rsidRPr="00C338F4">
        <w:rPr>
          <w:lang w:val="en-US"/>
        </w:rPr>
        <w:t>: It covers related topics, but important areas differ or are missing.</w:t>
      </w:r>
    </w:p>
    <w:p w14:paraId="3F1DD366" w14:textId="77777777" w:rsidR="00FF403B" w:rsidRPr="00C338F4" w:rsidRDefault="00FF403B" w:rsidP="00FF403B">
      <w:pPr>
        <w:numPr>
          <w:ilvl w:val="0"/>
          <w:numId w:val="1"/>
        </w:numPr>
        <w:rPr>
          <w:lang w:val="en-US"/>
        </w:rPr>
      </w:pPr>
      <w:r w:rsidRPr="00C338F4">
        <w:rPr>
          <w:b/>
          <w:bCs/>
          <w:lang w:val="en-US"/>
        </w:rPr>
        <w:t>0.3</w:t>
      </w:r>
      <w:r w:rsidRPr="00C338F4">
        <w:rPr>
          <w:lang w:val="en-US"/>
        </w:rPr>
        <w:t>: Some similar areas are covered.</w:t>
      </w:r>
    </w:p>
    <w:p w14:paraId="7643C971" w14:textId="77777777" w:rsidR="00FF403B" w:rsidRPr="00C338F4" w:rsidRDefault="00FF403B" w:rsidP="00FF403B">
      <w:pPr>
        <w:numPr>
          <w:ilvl w:val="0"/>
          <w:numId w:val="1"/>
        </w:numPr>
        <w:rPr>
          <w:lang w:val="en-US"/>
        </w:rPr>
      </w:pPr>
      <w:r w:rsidRPr="00C338F4">
        <w:rPr>
          <w:b/>
          <w:bCs/>
          <w:lang w:val="en-US"/>
        </w:rPr>
        <w:t>0.0</w:t>
      </w:r>
      <w:r w:rsidRPr="00C338F4">
        <w:rPr>
          <w:lang w:val="en-US"/>
        </w:rPr>
        <w:t>: The review focuses on different research topics, only a very small part is related.</w:t>
      </w:r>
    </w:p>
    <w:p w14:paraId="2193E8A4" w14:textId="77777777" w:rsidR="00FF403B" w:rsidRPr="00C338F4" w:rsidRDefault="00FF403B" w:rsidP="00FF403B">
      <w:pPr>
        <w:ind w:left="720"/>
        <w:rPr>
          <w:lang w:val="en-US"/>
        </w:rPr>
      </w:pPr>
    </w:p>
    <w:p w14:paraId="4250A755" w14:textId="56E287BC" w:rsidR="00FF403B" w:rsidRPr="00C338F4" w:rsidRDefault="00FF403B" w:rsidP="78FE32F8">
      <w:pPr>
        <w:rPr>
          <w:b/>
          <w:bCs/>
          <w:lang w:val="en-US"/>
        </w:rPr>
      </w:pPr>
      <w:r w:rsidRPr="00C338F4">
        <w:rPr>
          <w:b/>
          <w:bCs/>
          <w:lang w:val="en-US"/>
        </w:rPr>
        <w:t>Q3: Does the study cover the evaluation of regression test case selection</w:t>
      </w:r>
      <w:r w:rsidR="003E34C5">
        <w:rPr>
          <w:b/>
          <w:bCs/>
          <w:lang w:val="en-US"/>
        </w:rPr>
        <w:t>,</w:t>
      </w:r>
      <w:r w:rsidRPr="00C338F4">
        <w:rPr>
          <w:b/>
          <w:bCs/>
          <w:lang w:val="en-US"/>
        </w:rPr>
        <w:t xml:space="preserve"> minimization</w:t>
      </w:r>
      <w:r w:rsidR="003E34C5">
        <w:rPr>
          <w:b/>
          <w:bCs/>
          <w:lang w:val="en-US"/>
        </w:rPr>
        <w:t>,</w:t>
      </w:r>
      <w:r w:rsidRPr="00C338F4">
        <w:rPr>
          <w:b/>
          <w:bCs/>
          <w:lang w:val="en-US"/>
        </w:rPr>
        <w:t xml:space="preserve"> or prioritization techniques?</w:t>
      </w:r>
    </w:p>
    <w:p w14:paraId="2B3033DC" w14:textId="2897BDE1" w:rsidR="00FF403B" w:rsidRPr="00C338F4" w:rsidRDefault="522110C7" w:rsidP="00FF403B">
      <w:pPr>
        <w:numPr>
          <w:ilvl w:val="0"/>
          <w:numId w:val="2"/>
        </w:numPr>
        <w:rPr>
          <w:lang w:val="en-US"/>
        </w:rPr>
      </w:pPr>
      <w:r w:rsidRPr="59A228B1">
        <w:rPr>
          <w:b/>
          <w:bCs/>
          <w:lang w:val="en-US"/>
        </w:rPr>
        <w:t>1.0</w:t>
      </w:r>
      <w:r w:rsidRPr="59A228B1">
        <w:rPr>
          <w:lang w:val="en-US"/>
        </w:rPr>
        <w:t>: Yes, the work includes a survey, evaluation</w:t>
      </w:r>
      <w:r w:rsidR="00420D8A">
        <w:rPr>
          <w:lang w:val="en-US"/>
        </w:rPr>
        <w:t>,</w:t>
      </w:r>
      <w:r w:rsidRPr="59A228B1">
        <w:rPr>
          <w:lang w:val="en-US"/>
        </w:rPr>
        <w:t xml:space="preserve"> and detailed description of </w:t>
      </w:r>
      <w:r w:rsidR="5D506F81" w:rsidRPr="59A228B1">
        <w:rPr>
          <w:lang w:val="en-US"/>
        </w:rPr>
        <w:t xml:space="preserve">methods, </w:t>
      </w:r>
      <w:r w:rsidRPr="59A228B1">
        <w:rPr>
          <w:lang w:val="en-US"/>
        </w:rPr>
        <w:t xml:space="preserve">including </w:t>
      </w:r>
      <w:r w:rsidR="7FD618C0" w:rsidRPr="59A228B1">
        <w:rPr>
          <w:lang w:val="en-US"/>
        </w:rPr>
        <w:t xml:space="preserve">their </w:t>
      </w:r>
      <w:r w:rsidRPr="59A228B1">
        <w:rPr>
          <w:lang w:val="en-US"/>
        </w:rPr>
        <w:t>classifications.</w:t>
      </w:r>
    </w:p>
    <w:p w14:paraId="73423970" w14:textId="0EC014D3" w:rsidR="00FF403B" w:rsidRPr="00C338F4" w:rsidRDefault="522110C7" w:rsidP="00FF403B">
      <w:pPr>
        <w:numPr>
          <w:ilvl w:val="0"/>
          <w:numId w:val="2"/>
        </w:numPr>
        <w:rPr>
          <w:lang w:val="en-US"/>
        </w:rPr>
      </w:pPr>
      <w:r w:rsidRPr="00C338F4">
        <w:rPr>
          <w:b/>
          <w:bCs/>
          <w:lang w:val="en-US"/>
        </w:rPr>
        <w:t>0.6</w:t>
      </w:r>
      <w:r w:rsidRPr="00C338F4">
        <w:rPr>
          <w:lang w:val="en-US"/>
        </w:rPr>
        <w:t xml:space="preserve">: Descriptions or classifications of certain </w:t>
      </w:r>
      <w:r w:rsidR="10649B60" w:rsidRPr="00C338F4">
        <w:rPr>
          <w:lang w:val="en-US"/>
        </w:rPr>
        <w:t xml:space="preserve">methods </w:t>
      </w:r>
      <w:r w:rsidRPr="00C338F4">
        <w:rPr>
          <w:lang w:val="en-US"/>
        </w:rPr>
        <w:t>are given, but it is not a major focus of the work.</w:t>
      </w:r>
    </w:p>
    <w:p w14:paraId="4EA27892" w14:textId="40240DB9" w:rsidR="00FF403B" w:rsidRPr="00C338F4" w:rsidRDefault="522110C7" w:rsidP="00FF403B">
      <w:pPr>
        <w:numPr>
          <w:ilvl w:val="0"/>
          <w:numId w:val="2"/>
        </w:numPr>
        <w:rPr>
          <w:lang w:val="en-US"/>
        </w:rPr>
      </w:pPr>
      <w:r w:rsidRPr="00C338F4">
        <w:rPr>
          <w:b/>
          <w:bCs/>
          <w:lang w:val="en-US"/>
        </w:rPr>
        <w:t>0.3</w:t>
      </w:r>
      <w:r w:rsidRPr="00C338F4">
        <w:rPr>
          <w:lang w:val="en-US"/>
        </w:rPr>
        <w:t xml:space="preserve">: Some </w:t>
      </w:r>
      <w:r w:rsidR="599187CC" w:rsidRPr="00C338F4">
        <w:rPr>
          <w:lang w:val="en-US"/>
        </w:rPr>
        <w:t>method</w:t>
      </w:r>
      <w:r w:rsidRPr="00C338F4">
        <w:rPr>
          <w:lang w:val="en-US"/>
        </w:rPr>
        <w:t>s are superficially listed or mentioned.</w:t>
      </w:r>
    </w:p>
    <w:p w14:paraId="49F84EAF" w14:textId="19FEDAC8" w:rsidR="00FF403B" w:rsidRPr="00C338F4" w:rsidRDefault="522110C7" w:rsidP="00FF403B">
      <w:pPr>
        <w:numPr>
          <w:ilvl w:val="0"/>
          <w:numId w:val="2"/>
        </w:numPr>
        <w:rPr>
          <w:lang w:val="en-US"/>
        </w:rPr>
      </w:pPr>
      <w:r w:rsidRPr="00C338F4">
        <w:rPr>
          <w:b/>
          <w:bCs/>
          <w:lang w:val="en-US"/>
        </w:rPr>
        <w:t>0.0</w:t>
      </w:r>
      <w:r w:rsidRPr="00C338F4">
        <w:rPr>
          <w:lang w:val="en-US"/>
        </w:rPr>
        <w:t xml:space="preserve">: No, the focus is not on the survey of </w:t>
      </w:r>
      <w:r w:rsidR="18E1DFF1" w:rsidRPr="00C338F4">
        <w:rPr>
          <w:lang w:val="en-US"/>
        </w:rPr>
        <w:t>methods</w:t>
      </w:r>
      <w:r w:rsidRPr="00C338F4">
        <w:rPr>
          <w:lang w:val="en-US"/>
        </w:rPr>
        <w:t>.</w:t>
      </w:r>
    </w:p>
    <w:p w14:paraId="55EF5AA7" w14:textId="77777777" w:rsidR="00FF403B" w:rsidRPr="00C338F4" w:rsidRDefault="00FF403B" w:rsidP="00FF403B">
      <w:pPr>
        <w:ind w:left="720"/>
        <w:rPr>
          <w:lang w:val="en-US"/>
        </w:rPr>
      </w:pPr>
    </w:p>
    <w:p w14:paraId="5A7592A8" w14:textId="643683A9" w:rsidR="00FF403B" w:rsidRPr="00C338F4" w:rsidRDefault="00FF403B" w:rsidP="78FE32F8">
      <w:pPr>
        <w:rPr>
          <w:b/>
          <w:bCs/>
          <w:lang w:val="en-US"/>
        </w:rPr>
      </w:pPr>
      <w:r w:rsidRPr="00C338F4">
        <w:rPr>
          <w:b/>
          <w:bCs/>
          <w:lang w:val="en-US"/>
        </w:rPr>
        <w:t>Q4: How many tools or analysis/verification methods does the review identify, classify, compare</w:t>
      </w:r>
      <w:r w:rsidR="00C338F4">
        <w:rPr>
          <w:b/>
          <w:bCs/>
          <w:lang w:val="en-US"/>
        </w:rPr>
        <w:t>,</w:t>
      </w:r>
      <w:r w:rsidRPr="00C338F4">
        <w:rPr>
          <w:b/>
          <w:bCs/>
          <w:lang w:val="en-US"/>
        </w:rPr>
        <w:t xml:space="preserve"> or evaluate?</w:t>
      </w:r>
    </w:p>
    <w:p w14:paraId="6B8816A3" w14:textId="77777777" w:rsidR="00FF403B" w:rsidRDefault="00FF403B" w:rsidP="00FF403B">
      <w:pPr>
        <w:numPr>
          <w:ilvl w:val="0"/>
          <w:numId w:val="6"/>
        </w:numPr>
      </w:pPr>
      <w:r w:rsidRPr="78FE32F8">
        <w:rPr>
          <w:b/>
          <w:bCs/>
          <w:lang w:val="it-IT"/>
        </w:rPr>
        <w:t>1.0</w:t>
      </w:r>
      <w:r w:rsidRPr="78FE32F8">
        <w:rPr>
          <w:lang w:val="it-IT"/>
        </w:rPr>
        <w:t>: more than 12</w:t>
      </w:r>
    </w:p>
    <w:p w14:paraId="5ED962B9" w14:textId="77777777" w:rsidR="00FF403B" w:rsidRDefault="00FF403B" w:rsidP="00FF403B">
      <w:pPr>
        <w:numPr>
          <w:ilvl w:val="0"/>
          <w:numId w:val="6"/>
        </w:numPr>
      </w:pPr>
      <w:r>
        <w:rPr>
          <w:b/>
        </w:rPr>
        <w:t>0.6</w:t>
      </w:r>
      <w:r>
        <w:t>: 8 to 12</w:t>
      </w:r>
    </w:p>
    <w:p w14:paraId="54AD489E" w14:textId="77777777" w:rsidR="00FF403B" w:rsidRDefault="00FF403B" w:rsidP="00FF403B">
      <w:pPr>
        <w:numPr>
          <w:ilvl w:val="0"/>
          <w:numId w:val="6"/>
        </w:numPr>
      </w:pPr>
      <w:r>
        <w:rPr>
          <w:b/>
        </w:rPr>
        <w:t>0.3</w:t>
      </w:r>
      <w:r>
        <w:t>: 4 to 7</w:t>
      </w:r>
    </w:p>
    <w:p w14:paraId="16C7C771" w14:textId="77777777" w:rsidR="00FF403B" w:rsidRDefault="00FF403B" w:rsidP="00FF403B">
      <w:pPr>
        <w:numPr>
          <w:ilvl w:val="0"/>
          <w:numId w:val="6"/>
        </w:numPr>
      </w:pPr>
      <w:r w:rsidRPr="78FE32F8">
        <w:rPr>
          <w:b/>
          <w:bCs/>
          <w:lang w:val="it-IT"/>
        </w:rPr>
        <w:t>0.0</w:t>
      </w:r>
      <w:r w:rsidRPr="78FE32F8">
        <w:rPr>
          <w:lang w:val="it-IT"/>
        </w:rPr>
        <w:t>: less than 4</w:t>
      </w:r>
    </w:p>
    <w:p w14:paraId="093AFF10" w14:textId="77777777" w:rsidR="00FF403B" w:rsidRDefault="00FF403B" w:rsidP="00FF403B">
      <w:pPr>
        <w:ind w:left="720"/>
      </w:pPr>
    </w:p>
    <w:p w14:paraId="3757C774" w14:textId="6D498002" w:rsidR="00FF403B" w:rsidRPr="00C338F4" w:rsidRDefault="00FF403B" w:rsidP="78FE32F8">
      <w:pPr>
        <w:rPr>
          <w:b/>
          <w:bCs/>
          <w:lang w:val="en-US"/>
        </w:rPr>
      </w:pPr>
      <w:r w:rsidRPr="00C338F4">
        <w:rPr>
          <w:b/>
          <w:bCs/>
          <w:lang w:val="en-US"/>
        </w:rPr>
        <w:t>Q5: Did the author(s) assess and compare the quality/validity of tools or automated regression test case selection</w:t>
      </w:r>
      <w:r w:rsidR="00C338F4">
        <w:rPr>
          <w:b/>
          <w:bCs/>
          <w:lang w:val="en-US"/>
        </w:rPr>
        <w:t>,</w:t>
      </w:r>
      <w:r w:rsidR="000852E9">
        <w:rPr>
          <w:b/>
          <w:bCs/>
          <w:lang w:val="en-US"/>
        </w:rPr>
        <w:t xml:space="preserve"> </w:t>
      </w:r>
      <w:r w:rsidRPr="00C338F4">
        <w:rPr>
          <w:b/>
          <w:bCs/>
          <w:lang w:val="en-US"/>
        </w:rPr>
        <w:t>prioritization</w:t>
      </w:r>
      <w:r w:rsidR="00C338F4">
        <w:rPr>
          <w:b/>
          <w:bCs/>
          <w:lang w:val="en-US"/>
        </w:rPr>
        <w:t>,</w:t>
      </w:r>
      <w:r w:rsidRPr="00C338F4">
        <w:rPr>
          <w:b/>
          <w:bCs/>
          <w:lang w:val="en-US"/>
        </w:rPr>
        <w:t xml:space="preserve"> or minimization approaches in detail?</w:t>
      </w:r>
    </w:p>
    <w:p w14:paraId="3D8B8149" w14:textId="77777777" w:rsidR="00FF403B" w:rsidRPr="00C338F4" w:rsidRDefault="00FF403B" w:rsidP="00FF403B">
      <w:pPr>
        <w:numPr>
          <w:ilvl w:val="0"/>
          <w:numId w:val="3"/>
        </w:numPr>
        <w:rPr>
          <w:lang w:val="en-US"/>
        </w:rPr>
      </w:pPr>
      <w:r w:rsidRPr="00C338F4">
        <w:rPr>
          <w:b/>
          <w:bCs/>
          <w:lang w:val="en-US"/>
        </w:rPr>
        <w:t>1.0</w:t>
      </w:r>
      <w:r w:rsidRPr="00C338F4">
        <w:rPr>
          <w:lang w:val="en-US"/>
        </w:rPr>
        <w:t>: Yes, in detail and high quality, including practical experiments or comprehensive/in-depth coverage and classification.</w:t>
      </w:r>
    </w:p>
    <w:p w14:paraId="2BEBA6B0" w14:textId="77777777" w:rsidR="00FF403B" w:rsidRPr="00C338F4" w:rsidRDefault="00FF403B" w:rsidP="00FF403B">
      <w:pPr>
        <w:numPr>
          <w:ilvl w:val="0"/>
          <w:numId w:val="3"/>
        </w:numPr>
        <w:rPr>
          <w:lang w:val="en-US"/>
        </w:rPr>
      </w:pPr>
      <w:r w:rsidRPr="00C338F4">
        <w:rPr>
          <w:b/>
          <w:bCs/>
          <w:lang w:val="en-US"/>
        </w:rPr>
        <w:t>0.6</w:t>
      </w:r>
      <w:r w:rsidRPr="00C338F4">
        <w:rPr>
          <w:lang w:val="en-US"/>
        </w:rPr>
        <w:t>: Yes, compared/evaluated in some detail, but only theoretically.</w:t>
      </w:r>
    </w:p>
    <w:p w14:paraId="0A666743" w14:textId="77777777" w:rsidR="00FF403B" w:rsidRDefault="00FF403B" w:rsidP="00FF403B">
      <w:pPr>
        <w:numPr>
          <w:ilvl w:val="0"/>
          <w:numId w:val="3"/>
        </w:numPr>
      </w:pPr>
      <w:r w:rsidRPr="78FE32F8">
        <w:rPr>
          <w:b/>
          <w:bCs/>
          <w:lang w:val="it-IT"/>
        </w:rPr>
        <w:t>0.3</w:t>
      </w:r>
      <w:r w:rsidRPr="78FE32F8">
        <w:rPr>
          <w:lang w:val="it-IT"/>
        </w:rPr>
        <w:t>: Only superficial description.</w:t>
      </w:r>
    </w:p>
    <w:p w14:paraId="15942718" w14:textId="77777777" w:rsidR="00FF403B" w:rsidRDefault="00FF403B" w:rsidP="00FF403B">
      <w:pPr>
        <w:numPr>
          <w:ilvl w:val="0"/>
          <w:numId w:val="3"/>
        </w:numPr>
      </w:pPr>
      <w:r>
        <w:rPr>
          <w:b/>
        </w:rPr>
        <w:t>0.0</w:t>
      </w:r>
      <w:r>
        <w:t>: No.</w:t>
      </w:r>
    </w:p>
    <w:p w14:paraId="6FAC8E92" w14:textId="77777777" w:rsidR="00FF403B" w:rsidRDefault="00FF403B" w:rsidP="00FF403B">
      <w:pPr>
        <w:ind w:left="720"/>
      </w:pPr>
    </w:p>
    <w:p w14:paraId="49E6627C" w14:textId="77777777" w:rsidR="00FF403B" w:rsidRPr="007066C0" w:rsidRDefault="00FF403B" w:rsidP="6DEB1D2A">
      <w:pPr>
        <w:rPr>
          <w:b/>
          <w:bCs/>
          <w:lang w:val="en-US"/>
        </w:rPr>
      </w:pPr>
      <w:r w:rsidRPr="007066C0">
        <w:rPr>
          <w:b/>
          <w:bCs/>
          <w:lang w:val="en-US"/>
        </w:rPr>
        <w:t>Q6: How current is the review?</w:t>
      </w:r>
    </w:p>
    <w:p w14:paraId="265D1B05" w14:textId="77777777" w:rsidR="00FF403B" w:rsidRDefault="00FF403B" w:rsidP="00FF403B">
      <w:pPr>
        <w:numPr>
          <w:ilvl w:val="0"/>
          <w:numId w:val="5"/>
        </w:numPr>
      </w:pPr>
      <w:r>
        <w:rPr>
          <w:b/>
        </w:rPr>
        <w:t>1.0</w:t>
      </w:r>
      <w:r>
        <w:t>: 2023/2025</w:t>
      </w:r>
    </w:p>
    <w:p w14:paraId="5CE25ED7" w14:textId="77777777" w:rsidR="00FF403B" w:rsidRDefault="00FF403B" w:rsidP="00FF403B">
      <w:pPr>
        <w:numPr>
          <w:ilvl w:val="0"/>
          <w:numId w:val="5"/>
        </w:numPr>
      </w:pPr>
      <w:r>
        <w:rPr>
          <w:b/>
        </w:rPr>
        <w:t>0.6</w:t>
      </w:r>
      <w:r>
        <w:t>: 2019/2022</w:t>
      </w:r>
    </w:p>
    <w:p w14:paraId="735D37A4" w14:textId="77777777" w:rsidR="00FF403B" w:rsidRDefault="00FF403B" w:rsidP="00FF403B">
      <w:pPr>
        <w:numPr>
          <w:ilvl w:val="0"/>
          <w:numId w:val="5"/>
        </w:numPr>
      </w:pPr>
      <w:r>
        <w:rPr>
          <w:b/>
        </w:rPr>
        <w:t>0.3</w:t>
      </w:r>
      <w:r>
        <w:t>: 2016/2019</w:t>
      </w:r>
    </w:p>
    <w:p w14:paraId="5A2C911A" w14:textId="77777777" w:rsidR="00FF403B" w:rsidRDefault="00FF403B" w:rsidP="00FF403B">
      <w:pPr>
        <w:numPr>
          <w:ilvl w:val="0"/>
          <w:numId w:val="5"/>
        </w:numPr>
      </w:pPr>
      <w:r>
        <w:rPr>
          <w:b/>
        </w:rPr>
        <w:t>0.0</w:t>
      </w:r>
      <w:r>
        <w:t>: 2012/2015</w:t>
      </w:r>
    </w:p>
    <w:p w14:paraId="7AC77C51" w14:textId="77777777" w:rsidR="00FF403B" w:rsidRDefault="00FF403B" w:rsidP="00FF403B"/>
    <w:p w14:paraId="51F92284" w14:textId="77777777" w:rsidR="00FF403B" w:rsidRDefault="00FF403B" w:rsidP="00FF403B"/>
    <w:p w14:paraId="3F9F6F3D" w14:textId="77777777" w:rsidR="00FB2367" w:rsidRDefault="00FB2367" w:rsidP="00FF403B">
      <w:pPr>
        <w:rPr>
          <w:b/>
        </w:rPr>
      </w:pPr>
    </w:p>
    <w:p w14:paraId="312CAFAC" w14:textId="77777777" w:rsidR="00FB2367" w:rsidRDefault="00FB2367" w:rsidP="59A228B1">
      <w:pPr>
        <w:rPr>
          <w:b/>
          <w:bCs/>
        </w:rPr>
      </w:pPr>
    </w:p>
    <w:p w14:paraId="2DCF56B2" w14:textId="149DCF61" w:rsidR="59A228B1" w:rsidRDefault="59A228B1" w:rsidP="59A228B1">
      <w:pPr>
        <w:rPr>
          <w:b/>
          <w:bCs/>
        </w:rPr>
      </w:pPr>
    </w:p>
    <w:p w14:paraId="485EFD98" w14:textId="522330FF" w:rsidR="59A228B1" w:rsidRDefault="59A228B1" w:rsidP="59A228B1">
      <w:pPr>
        <w:rPr>
          <w:b/>
          <w:bCs/>
        </w:rPr>
      </w:pPr>
    </w:p>
    <w:p w14:paraId="5DADFBCA" w14:textId="627B59B0" w:rsidR="00FF403B" w:rsidRPr="00EC6773" w:rsidRDefault="00FF403B" w:rsidP="78FE32F8">
      <w:pPr>
        <w:rPr>
          <w:b/>
          <w:bCs/>
          <w:lang w:val="en-US"/>
        </w:rPr>
      </w:pPr>
      <w:r w:rsidRPr="00EC6773">
        <w:rPr>
          <w:b/>
          <w:bCs/>
          <w:lang w:val="en-US"/>
        </w:rPr>
        <w:t>Primary Studies</w:t>
      </w:r>
    </w:p>
    <w:p w14:paraId="76A16C6A" w14:textId="77777777" w:rsidR="00FF403B" w:rsidRPr="00EC6773" w:rsidRDefault="00FF403B" w:rsidP="00FF403B">
      <w:pPr>
        <w:rPr>
          <w:b/>
          <w:lang w:val="en-US"/>
        </w:rPr>
      </w:pPr>
    </w:p>
    <w:p w14:paraId="29C91E43" w14:textId="77777777" w:rsidR="00FF403B" w:rsidRPr="00C338F4" w:rsidRDefault="00FF403B" w:rsidP="78FE32F8">
      <w:pPr>
        <w:rPr>
          <w:b/>
          <w:bCs/>
          <w:lang w:val="en-US"/>
        </w:rPr>
      </w:pPr>
      <w:r w:rsidRPr="00C338F4">
        <w:rPr>
          <w:b/>
          <w:bCs/>
          <w:lang w:val="en-US"/>
        </w:rPr>
        <w:t>Q1: Is the PS referenced in a selected SLR or survey? How often is it cited according to Google Scholar?</w:t>
      </w:r>
    </w:p>
    <w:p w14:paraId="239ABEA4" w14:textId="77777777" w:rsidR="00FF403B" w:rsidRPr="00C338F4" w:rsidRDefault="00FF403B" w:rsidP="00FF403B">
      <w:pPr>
        <w:numPr>
          <w:ilvl w:val="0"/>
          <w:numId w:val="7"/>
        </w:numPr>
        <w:rPr>
          <w:lang w:val="en-US"/>
        </w:rPr>
      </w:pPr>
      <w:r w:rsidRPr="00C338F4">
        <w:rPr>
          <w:b/>
          <w:bCs/>
          <w:lang w:val="en-US"/>
        </w:rPr>
        <w:t>1.0</w:t>
      </w:r>
      <w:r w:rsidRPr="00C338F4">
        <w:rPr>
          <w:lang w:val="en-US"/>
        </w:rPr>
        <w:t>: referenced in selected SLR or Survey, or cited more than 12 times according to Google Scholar.</w:t>
      </w:r>
    </w:p>
    <w:p w14:paraId="02906C4E" w14:textId="77777777" w:rsidR="00FF403B" w:rsidRDefault="00FF403B" w:rsidP="78FE32F8">
      <w:pPr>
        <w:numPr>
          <w:ilvl w:val="0"/>
          <w:numId w:val="7"/>
        </w:numPr>
        <w:rPr>
          <w:lang w:val="it-IT"/>
        </w:rPr>
      </w:pPr>
      <w:r w:rsidRPr="78FE32F8">
        <w:rPr>
          <w:b/>
          <w:bCs/>
          <w:lang w:val="it-IT"/>
        </w:rPr>
        <w:t>0.6</w:t>
      </w:r>
      <w:r w:rsidRPr="78FE32F8">
        <w:rPr>
          <w:lang w:val="it-IT"/>
        </w:rPr>
        <w:t>: 8 to 12 citations</w:t>
      </w:r>
    </w:p>
    <w:p w14:paraId="79978DD3" w14:textId="77777777" w:rsidR="00FF403B" w:rsidRDefault="00FF403B" w:rsidP="78FE32F8">
      <w:pPr>
        <w:numPr>
          <w:ilvl w:val="0"/>
          <w:numId w:val="7"/>
        </w:numPr>
        <w:rPr>
          <w:lang w:val="it-IT"/>
        </w:rPr>
      </w:pPr>
      <w:r w:rsidRPr="78FE32F8">
        <w:rPr>
          <w:b/>
          <w:bCs/>
          <w:lang w:val="it-IT"/>
        </w:rPr>
        <w:t>0.3</w:t>
      </w:r>
      <w:r w:rsidRPr="78FE32F8">
        <w:rPr>
          <w:lang w:val="it-IT"/>
        </w:rPr>
        <w:t>: 4 to 7 citations</w:t>
      </w:r>
    </w:p>
    <w:p w14:paraId="4628DF46" w14:textId="77777777" w:rsidR="00FF403B" w:rsidRDefault="00FF403B" w:rsidP="78FE32F8">
      <w:pPr>
        <w:numPr>
          <w:ilvl w:val="0"/>
          <w:numId w:val="7"/>
        </w:numPr>
        <w:rPr>
          <w:lang w:val="it-IT"/>
        </w:rPr>
      </w:pPr>
      <w:r w:rsidRPr="78FE32F8">
        <w:rPr>
          <w:b/>
          <w:bCs/>
          <w:lang w:val="it-IT"/>
        </w:rPr>
        <w:t>0.0</w:t>
      </w:r>
      <w:r w:rsidRPr="78FE32F8">
        <w:rPr>
          <w:lang w:val="it-IT"/>
        </w:rPr>
        <w:t>: less than 4 citations</w:t>
      </w:r>
    </w:p>
    <w:p w14:paraId="290A685B" w14:textId="77777777" w:rsidR="00FF403B" w:rsidRDefault="00FF403B" w:rsidP="00FF403B"/>
    <w:p w14:paraId="0F52426E" w14:textId="77777777" w:rsidR="00FF403B" w:rsidRDefault="00FF403B" w:rsidP="00FF403B"/>
    <w:p w14:paraId="61CB217E" w14:textId="6A5F4713" w:rsidR="00FF403B" w:rsidRPr="00C338F4" w:rsidRDefault="00FF403B" w:rsidP="78FE32F8">
      <w:pPr>
        <w:rPr>
          <w:b/>
          <w:bCs/>
          <w:lang w:val="en-US"/>
        </w:rPr>
      </w:pPr>
      <w:r w:rsidRPr="00C338F4">
        <w:rPr>
          <w:b/>
          <w:bCs/>
          <w:lang w:val="en-US"/>
        </w:rPr>
        <w:t>Q2: Is the PS related to a new approach for regression test case selection</w:t>
      </w:r>
      <w:r w:rsidR="00C338F4">
        <w:rPr>
          <w:b/>
          <w:bCs/>
          <w:lang w:val="en-US"/>
        </w:rPr>
        <w:t>,</w:t>
      </w:r>
      <w:r w:rsidRPr="00C338F4">
        <w:rPr>
          <w:b/>
          <w:bCs/>
          <w:lang w:val="en-US"/>
        </w:rPr>
        <w:t xml:space="preserve"> prioritization</w:t>
      </w:r>
      <w:r w:rsidR="00C338F4">
        <w:rPr>
          <w:b/>
          <w:bCs/>
          <w:lang w:val="en-US"/>
        </w:rPr>
        <w:t>,</w:t>
      </w:r>
      <w:r w:rsidRPr="00C338F4">
        <w:rPr>
          <w:b/>
          <w:bCs/>
          <w:lang w:val="en-US"/>
        </w:rPr>
        <w:t xml:space="preserve"> or minimization?</w:t>
      </w:r>
    </w:p>
    <w:p w14:paraId="48D0CD11" w14:textId="77777777" w:rsidR="00FF403B" w:rsidRDefault="00FF403B" w:rsidP="00FF403B">
      <w:pPr>
        <w:numPr>
          <w:ilvl w:val="0"/>
          <w:numId w:val="8"/>
        </w:numPr>
      </w:pPr>
      <w:r>
        <w:rPr>
          <w:b/>
        </w:rPr>
        <w:t>1.0</w:t>
      </w:r>
      <w:r>
        <w:t>: Yes</w:t>
      </w:r>
    </w:p>
    <w:p w14:paraId="0D57ED68" w14:textId="77777777" w:rsidR="00FF403B" w:rsidRDefault="00FF403B" w:rsidP="00FF403B">
      <w:pPr>
        <w:numPr>
          <w:ilvl w:val="0"/>
          <w:numId w:val="8"/>
        </w:numPr>
      </w:pPr>
      <w:r>
        <w:rPr>
          <w:b/>
        </w:rPr>
        <w:t>0.0</w:t>
      </w:r>
      <w:r>
        <w:t>: No</w:t>
      </w:r>
    </w:p>
    <w:p w14:paraId="013B554C" w14:textId="77777777" w:rsidR="00FF403B" w:rsidRDefault="00FF403B" w:rsidP="00FF403B"/>
    <w:p w14:paraId="0726364A" w14:textId="5E268251" w:rsidR="00CD395A" w:rsidRPr="00C338F4" w:rsidRDefault="00CD395A" w:rsidP="00CD395A">
      <w:pPr>
        <w:rPr>
          <w:b/>
          <w:bCs/>
          <w:lang w:val="en-US"/>
        </w:rPr>
      </w:pPr>
      <w:r w:rsidRPr="65077272">
        <w:rPr>
          <w:b/>
          <w:bCs/>
          <w:lang w:val="en-US"/>
        </w:rPr>
        <w:t xml:space="preserve">Q3: </w:t>
      </w:r>
      <w:r w:rsidR="005E64EF" w:rsidRPr="7A23543B">
        <w:rPr>
          <w:b/>
          <w:bCs/>
          <w:lang w:val="en-US"/>
        </w:rPr>
        <w:t>Was the experimental strategy appropriately designed?</w:t>
      </w:r>
    </w:p>
    <w:p w14:paraId="47D4F8CA" w14:textId="6187E168" w:rsidR="008D2823" w:rsidRPr="00C338F4" w:rsidRDefault="008D2823" w:rsidP="008D2823">
      <w:pPr>
        <w:numPr>
          <w:ilvl w:val="0"/>
          <w:numId w:val="10"/>
        </w:numPr>
        <w:rPr>
          <w:lang w:val="en-US"/>
        </w:rPr>
      </w:pPr>
      <w:r w:rsidRPr="65077272">
        <w:rPr>
          <w:b/>
          <w:bCs/>
          <w:lang w:val="en-US"/>
        </w:rPr>
        <w:t>1.0</w:t>
      </w:r>
      <w:r w:rsidRPr="65077272">
        <w:rPr>
          <w:lang w:val="en-US"/>
        </w:rPr>
        <w:t>: Yes, the design</w:t>
      </w:r>
      <w:r w:rsidR="000D7089">
        <w:rPr>
          <w:lang w:val="en-US"/>
        </w:rPr>
        <w:t xml:space="preserve">, </w:t>
      </w:r>
      <w:r w:rsidRPr="65077272">
        <w:rPr>
          <w:lang w:val="en-US"/>
        </w:rPr>
        <w:t>research question</w:t>
      </w:r>
      <w:r w:rsidR="000D7089">
        <w:rPr>
          <w:lang w:val="en-US"/>
        </w:rPr>
        <w:t>(s), and the threats to validity</w:t>
      </w:r>
      <w:r w:rsidRPr="65077272">
        <w:rPr>
          <w:lang w:val="en-US"/>
        </w:rPr>
        <w:t xml:space="preserve"> are described</w:t>
      </w:r>
      <w:r w:rsidR="6D47BFE9" w:rsidRPr="05015E96">
        <w:rPr>
          <w:lang w:val="en-US"/>
        </w:rPr>
        <w:t xml:space="preserve"> </w:t>
      </w:r>
    </w:p>
    <w:p w14:paraId="038ED172" w14:textId="5FFD2B47" w:rsidR="00F45298" w:rsidRDefault="004C7D02" w:rsidP="008D2823">
      <w:pPr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0</w:t>
      </w:r>
      <w:r w:rsidRPr="002053DF">
        <w:rPr>
          <w:b/>
          <w:bCs/>
          <w:lang w:val="en-US"/>
        </w:rPr>
        <w:t>.</w:t>
      </w:r>
      <w:r w:rsidR="008D56FA">
        <w:rPr>
          <w:b/>
          <w:bCs/>
          <w:lang w:val="en-US"/>
        </w:rPr>
        <w:t>6</w:t>
      </w:r>
      <w:r w:rsidR="002053DF" w:rsidRPr="002053DF">
        <w:rPr>
          <w:lang w:val="en-US"/>
        </w:rPr>
        <w:t>:</w:t>
      </w:r>
      <w:r w:rsidR="00705664">
        <w:rPr>
          <w:lang w:val="en-US"/>
        </w:rPr>
        <w:t xml:space="preserve"> Par</w:t>
      </w:r>
      <w:r w:rsidR="000434BE">
        <w:rPr>
          <w:lang w:val="en-US"/>
        </w:rPr>
        <w:t xml:space="preserve">tially, </w:t>
      </w:r>
      <w:r w:rsidR="00436731">
        <w:rPr>
          <w:lang w:val="en-US"/>
        </w:rPr>
        <w:t>the design is describe</w:t>
      </w:r>
      <w:r w:rsidR="00372224">
        <w:rPr>
          <w:lang w:val="en-US"/>
        </w:rPr>
        <w:t>d, a</w:t>
      </w:r>
      <w:r w:rsidR="00677895">
        <w:rPr>
          <w:lang w:val="en-US"/>
        </w:rPr>
        <w:t>long with the research question(s)</w:t>
      </w:r>
      <w:r w:rsidR="00BE748F">
        <w:rPr>
          <w:lang w:val="en-US"/>
        </w:rPr>
        <w:t>,</w:t>
      </w:r>
      <w:r w:rsidR="00677895">
        <w:rPr>
          <w:lang w:val="en-US"/>
        </w:rPr>
        <w:t xml:space="preserve"> but not the threats to validity</w:t>
      </w:r>
    </w:p>
    <w:p w14:paraId="29256B5E" w14:textId="04076AA1" w:rsidR="00912992" w:rsidRPr="00AF608D" w:rsidRDefault="00994847" w:rsidP="00AF608D">
      <w:pPr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0</w:t>
      </w:r>
      <w:r w:rsidRPr="002053DF">
        <w:rPr>
          <w:b/>
          <w:bCs/>
          <w:lang w:val="en-US"/>
        </w:rPr>
        <w:t>.</w:t>
      </w:r>
      <w:r>
        <w:rPr>
          <w:b/>
          <w:bCs/>
          <w:lang w:val="en-US"/>
        </w:rPr>
        <w:t>6</w:t>
      </w:r>
      <w:r w:rsidRPr="002053DF">
        <w:rPr>
          <w:lang w:val="en-US"/>
        </w:rPr>
        <w:t>:</w:t>
      </w:r>
      <w:r>
        <w:rPr>
          <w:lang w:val="en-US"/>
        </w:rPr>
        <w:t xml:space="preserve"> Partially, the design is described</w:t>
      </w:r>
      <w:r w:rsidR="00AF608D">
        <w:rPr>
          <w:lang w:val="en-US"/>
        </w:rPr>
        <w:t xml:space="preserve"> without</w:t>
      </w:r>
      <w:r>
        <w:rPr>
          <w:lang w:val="en-US"/>
        </w:rPr>
        <w:t xml:space="preserve"> the research question(s), </w:t>
      </w:r>
      <w:r w:rsidR="00DD4179">
        <w:rPr>
          <w:lang w:val="en-US"/>
        </w:rPr>
        <w:t>and</w:t>
      </w:r>
      <w:r>
        <w:rPr>
          <w:lang w:val="en-US"/>
        </w:rPr>
        <w:t xml:space="preserve"> the threats to validity</w:t>
      </w:r>
      <w:r w:rsidR="00DD4179">
        <w:rPr>
          <w:lang w:val="en-US"/>
        </w:rPr>
        <w:t xml:space="preserve"> are described</w:t>
      </w:r>
    </w:p>
    <w:p w14:paraId="0B117C7C" w14:textId="0FB4E0EC" w:rsidR="006D49B4" w:rsidRDefault="00430271" w:rsidP="008D2823">
      <w:pPr>
        <w:numPr>
          <w:ilvl w:val="0"/>
          <w:numId w:val="10"/>
        </w:numPr>
        <w:rPr>
          <w:lang w:val="en-US"/>
        </w:rPr>
      </w:pPr>
      <w:r>
        <w:rPr>
          <w:b/>
          <w:bCs/>
          <w:lang w:val="en-US"/>
        </w:rPr>
        <w:t>0,</w:t>
      </w:r>
      <w:r w:rsidR="008D56FA">
        <w:rPr>
          <w:b/>
          <w:bCs/>
          <w:lang w:val="en-US"/>
        </w:rPr>
        <w:t>3</w:t>
      </w:r>
      <w:r w:rsidR="002053DF">
        <w:rPr>
          <w:lang w:val="en-US"/>
        </w:rPr>
        <w:t>: Partially, the design is descri</w:t>
      </w:r>
      <w:r w:rsidR="00AD4D3D">
        <w:rPr>
          <w:lang w:val="en-US"/>
        </w:rPr>
        <w:t>b</w:t>
      </w:r>
      <w:r w:rsidR="00952600">
        <w:rPr>
          <w:lang w:val="en-US"/>
        </w:rPr>
        <w:t xml:space="preserve">ed without </w:t>
      </w:r>
      <w:r w:rsidR="00AD4D3D">
        <w:rPr>
          <w:lang w:val="en-US"/>
        </w:rPr>
        <w:t>the research question(s)</w:t>
      </w:r>
      <w:r w:rsidR="00E508D3">
        <w:rPr>
          <w:lang w:val="en-US"/>
        </w:rPr>
        <w:t xml:space="preserve"> and th</w:t>
      </w:r>
      <w:r w:rsidR="00B52DB8">
        <w:rPr>
          <w:lang w:val="en-US"/>
        </w:rPr>
        <w:t>e threats to validity</w:t>
      </w:r>
    </w:p>
    <w:p w14:paraId="0A888D4C" w14:textId="013A12BF" w:rsidR="008D2823" w:rsidRPr="00C338F4" w:rsidRDefault="008D2823" w:rsidP="008D2823">
      <w:pPr>
        <w:numPr>
          <w:ilvl w:val="0"/>
          <w:numId w:val="10"/>
        </w:numPr>
        <w:rPr>
          <w:lang w:val="en-US"/>
        </w:rPr>
      </w:pPr>
      <w:r w:rsidRPr="7A23543B">
        <w:rPr>
          <w:b/>
          <w:bCs/>
          <w:lang w:val="en-US"/>
        </w:rPr>
        <w:t>0.0</w:t>
      </w:r>
      <w:r w:rsidRPr="7A23543B">
        <w:rPr>
          <w:lang w:val="en-US"/>
        </w:rPr>
        <w:t>: No, none of the design</w:t>
      </w:r>
      <w:r w:rsidR="00540985">
        <w:rPr>
          <w:lang w:val="en-US"/>
        </w:rPr>
        <w:t xml:space="preserve">, </w:t>
      </w:r>
      <w:r w:rsidRPr="7A23543B">
        <w:rPr>
          <w:lang w:val="en-US"/>
        </w:rPr>
        <w:t>research question</w:t>
      </w:r>
      <w:r w:rsidR="00540985">
        <w:rPr>
          <w:lang w:val="en-US"/>
        </w:rPr>
        <w:t>(</w:t>
      </w:r>
      <w:r w:rsidRPr="7A23543B">
        <w:rPr>
          <w:lang w:val="en-US"/>
        </w:rPr>
        <w:t>s</w:t>
      </w:r>
      <w:r w:rsidR="00540985">
        <w:rPr>
          <w:lang w:val="en-US"/>
        </w:rPr>
        <w:t xml:space="preserve">), and </w:t>
      </w:r>
      <w:r w:rsidR="00BE748F">
        <w:rPr>
          <w:lang w:val="en-US"/>
        </w:rPr>
        <w:t>threats</w:t>
      </w:r>
      <w:r w:rsidR="00540985">
        <w:rPr>
          <w:lang w:val="en-US"/>
        </w:rPr>
        <w:t xml:space="preserve"> to vali</w:t>
      </w:r>
      <w:r w:rsidR="005D6D15">
        <w:rPr>
          <w:lang w:val="en-US"/>
        </w:rPr>
        <w:t xml:space="preserve">dity is </w:t>
      </w:r>
      <w:r w:rsidR="009D4879">
        <w:rPr>
          <w:lang w:val="en-US"/>
        </w:rPr>
        <w:t>descri</w:t>
      </w:r>
      <w:r w:rsidR="009E4219">
        <w:rPr>
          <w:lang w:val="en-US"/>
        </w:rPr>
        <w:t>bed</w:t>
      </w:r>
    </w:p>
    <w:p w14:paraId="5F789495" w14:textId="77777777" w:rsidR="00CD395A" w:rsidRPr="00CD395A" w:rsidDel="008F57DD" w:rsidRDefault="00CD395A" w:rsidP="00FF403B">
      <w:pPr>
        <w:rPr>
          <w:del w:id="0" w:author="Dario DI NUCCI" w:date="2025-07-04T11:11:00Z" w16du:dateUtc="2025-07-04T09:11:00Z"/>
          <w:lang w:val="en-US"/>
        </w:rPr>
      </w:pPr>
    </w:p>
    <w:p w14:paraId="5C440605" w14:textId="606D62EA" w:rsidR="00FF403B" w:rsidRPr="00CD395A" w:rsidDel="00343A1A" w:rsidRDefault="00FF403B" w:rsidP="00FF403B">
      <w:pPr>
        <w:rPr>
          <w:del w:id="1" w:author="Dario DI NUCCI" w:date="2025-07-04T11:11:00Z" w16du:dateUtc="2025-07-04T09:11:00Z"/>
          <w:lang w:val="en-US"/>
        </w:rPr>
      </w:pPr>
    </w:p>
    <w:p w14:paraId="38A7DD9D" w14:textId="7CBF0371" w:rsidR="00FF403B" w:rsidRPr="00C338F4" w:rsidDel="0008637D" w:rsidRDefault="00FF403B" w:rsidP="78FE32F8">
      <w:pPr>
        <w:rPr>
          <w:del w:id="2" w:author="Dario DI NUCCI" w:date="2025-07-04T11:11:00Z" w16du:dateUtc="2025-07-04T09:11:00Z"/>
          <w:b/>
          <w:bCs/>
          <w:lang w:val="en-US"/>
        </w:rPr>
      </w:pPr>
      <w:del w:id="3" w:author="Dario DI NUCCI" w:date="2025-07-04T11:11:00Z" w16du:dateUtc="2025-07-04T09:11:00Z">
        <w:r w:rsidRPr="65077272" w:rsidDel="0008637D">
          <w:rPr>
            <w:b/>
            <w:bCs/>
            <w:lang w:val="en-US"/>
          </w:rPr>
          <w:delText>Q3: Were the research objectives stated precisely?</w:delText>
        </w:r>
      </w:del>
    </w:p>
    <w:p w14:paraId="1AED8F47" w14:textId="20B8B6EA" w:rsidR="00FF403B" w:rsidRPr="00C338F4" w:rsidDel="0008637D" w:rsidRDefault="00FF403B" w:rsidP="78FE32F8">
      <w:pPr>
        <w:numPr>
          <w:ilvl w:val="0"/>
          <w:numId w:val="10"/>
        </w:numPr>
        <w:rPr>
          <w:del w:id="4" w:author="Dario DI NUCCI" w:date="2025-07-04T11:11:00Z" w16du:dateUtc="2025-07-04T09:11:00Z"/>
          <w:lang w:val="en-US"/>
        </w:rPr>
      </w:pPr>
      <w:del w:id="5" w:author="Dario DI NUCCI" w:date="2025-07-04T11:11:00Z" w16du:dateUtc="2025-07-04T09:11:00Z">
        <w:r w:rsidRPr="65077272" w:rsidDel="0008637D">
          <w:rPr>
            <w:b/>
            <w:bCs/>
            <w:lang w:val="en-US"/>
          </w:rPr>
          <w:delText>1.0</w:delText>
        </w:r>
        <w:r w:rsidRPr="65077272" w:rsidDel="0008637D">
          <w:rPr>
            <w:lang w:val="en-US"/>
          </w:rPr>
          <w:delText xml:space="preserve">: Yes, </w:delText>
        </w:r>
        <w:r w:rsidR="00C338F4" w:rsidRPr="65077272" w:rsidDel="0008637D">
          <w:rPr>
            <w:lang w:val="en-US"/>
          </w:rPr>
          <w:delText xml:space="preserve">the </w:delText>
        </w:r>
        <w:r w:rsidRPr="65077272" w:rsidDel="0008637D">
          <w:rPr>
            <w:lang w:val="en-US"/>
          </w:rPr>
          <w:delText xml:space="preserve">design and research question </w:delText>
        </w:r>
        <w:r w:rsidR="00C338F4" w:rsidRPr="65077272" w:rsidDel="0008637D">
          <w:rPr>
            <w:lang w:val="en-US"/>
          </w:rPr>
          <w:delText xml:space="preserve">are </w:delText>
        </w:r>
        <w:r w:rsidRPr="65077272" w:rsidDel="0008637D">
          <w:rPr>
            <w:lang w:val="en-US"/>
          </w:rPr>
          <w:delText>described</w:delText>
        </w:r>
      </w:del>
    </w:p>
    <w:p w14:paraId="269E55F6" w14:textId="361A4783" w:rsidR="00FF403B" w:rsidRPr="00C338F4" w:rsidDel="0008637D" w:rsidRDefault="00FF403B" w:rsidP="78FE32F8">
      <w:pPr>
        <w:numPr>
          <w:ilvl w:val="0"/>
          <w:numId w:val="10"/>
        </w:numPr>
        <w:rPr>
          <w:del w:id="6" w:author="Dario DI NUCCI" w:date="2025-07-04T11:11:00Z" w16du:dateUtc="2025-07-04T09:11:00Z"/>
          <w:lang w:val="en-US"/>
        </w:rPr>
      </w:pPr>
      <w:del w:id="7" w:author="Dario DI NUCCI" w:date="2025-07-04T11:11:00Z" w16du:dateUtc="2025-07-04T09:11:00Z">
        <w:r w:rsidRPr="65077272" w:rsidDel="0008637D">
          <w:rPr>
            <w:b/>
            <w:bCs/>
            <w:lang w:val="en-US"/>
          </w:rPr>
          <w:delText>0.5</w:delText>
        </w:r>
        <w:r w:rsidRPr="65077272" w:rsidDel="0008637D">
          <w:rPr>
            <w:lang w:val="en-US"/>
          </w:rPr>
          <w:delText xml:space="preserve">: Partly, </w:delText>
        </w:r>
        <w:r w:rsidR="00C338F4" w:rsidRPr="65077272" w:rsidDel="0008637D">
          <w:rPr>
            <w:lang w:val="en-US"/>
          </w:rPr>
          <w:delText xml:space="preserve">the </w:delText>
        </w:r>
        <w:r w:rsidRPr="65077272" w:rsidDel="0008637D">
          <w:rPr>
            <w:lang w:val="en-US"/>
          </w:rPr>
          <w:delText xml:space="preserve">design </w:delText>
        </w:r>
        <w:r w:rsidR="00C338F4" w:rsidRPr="65077272" w:rsidDel="0008637D">
          <w:rPr>
            <w:lang w:val="en-US"/>
          </w:rPr>
          <w:delText xml:space="preserve">is </w:delText>
        </w:r>
        <w:r w:rsidRPr="65077272" w:rsidDel="0008637D">
          <w:rPr>
            <w:lang w:val="en-US"/>
          </w:rPr>
          <w:delText>described</w:delText>
        </w:r>
        <w:r w:rsidR="00C338F4" w:rsidRPr="65077272" w:rsidDel="0008637D">
          <w:rPr>
            <w:lang w:val="en-US"/>
          </w:rPr>
          <w:delText>,</w:delText>
        </w:r>
        <w:r w:rsidRPr="65077272" w:rsidDel="0008637D">
          <w:rPr>
            <w:lang w:val="en-US"/>
          </w:rPr>
          <w:delText xml:space="preserve"> but not the research question</w:delText>
        </w:r>
        <w:r w:rsidR="0047568C" w:rsidDel="0008637D">
          <w:rPr>
            <w:lang w:val="en-US"/>
          </w:rPr>
          <w:delText>(</w:delText>
        </w:r>
        <w:r w:rsidR="00125EFD" w:rsidDel="0008637D">
          <w:rPr>
            <w:lang w:val="en-US"/>
          </w:rPr>
          <w:delText>s</w:delText>
        </w:r>
        <w:r w:rsidR="0047568C" w:rsidDel="0008637D">
          <w:rPr>
            <w:lang w:val="en-US"/>
          </w:rPr>
          <w:delText xml:space="preserve">) </w:delText>
        </w:r>
      </w:del>
    </w:p>
    <w:p w14:paraId="23547691" w14:textId="6D0AD3EC" w:rsidR="00FF403B" w:rsidRPr="00C338F4" w:rsidDel="0008637D" w:rsidRDefault="00FF403B" w:rsidP="78FE32F8">
      <w:pPr>
        <w:numPr>
          <w:ilvl w:val="0"/>
          <w:numId w:val="10"/>
        </w:numPr>
        <w:rPr>
          <w:del w:id="8" w:author="Dario DI NUCCI" w:date="2025-07-04T11:11:00Z" w16du:dateUtc="2025-07-04T09:11:00Z"/>
          <w:lang w:val="en-US"/>
        </w:rPr>
      </w:pPr>
      <w:del w:id="9" w:author="Dario DI NUCCI" w:date="2025-07-04T11:11:00Z" w16du:dateUtc="2025-07-04T09:11:00Z">
        <w:r w:rsidRPr="7A23543B" w:rsidDel="0008637D">
          <w:rPr>
            <w:b/>
            <w:bCs/>
            <w:lang w:val="en-US"/>
          </w:rPr>
          <w:delText>0.0</w:delText>
        </w:r>
        <w:r w:rsidRPr="7A23543B" w:rsidDel="0008637D">
          <w:rPr>
            <w:lang w:val="en-US"/>
          </w:rPr>
          <w:delText xml:space="preserve">: No, none of </w:delText>
        </w:r>
        <w:r w:rsidR="00C338F4" w:rsidRPr="7A23543B" w:rsidDel="0008637D">
          <w:rPr>
            <w:lang w:val="en-US"/>
          </w:rPr>
          <w:delText xml:space="preserve">the </w:delText>
        </w:r>
        <w:r w:rsidRPr="7A23543B" w:rsidDel="0008637D">
          <w:rPr>
            <w:lang w:val="en-US"/>
          </w:rPr>
          <w:delText>design or research questions</w:delText>
        </w:r>
      </w:del>
    </w:p>
    <w:p w14:paraId="7A5554FD" w14:textId="537107EF" w:rsidR="00FF403B" w:rsidRPr="00C338F4" w:rsidDel="0008637D" w:rsidRDefault="00FF403B" w:rsidP="00FF403B">
      <w:pPr>
        <w:rPr>
          <w:del w:id="10" w:author="Dario DI NUCCI" w:date="2025-07-04T11:11:00Z" w16du:dateUtc="2025-07-04T09:11:00Z"/>
          <w:lang w:val="en-US"/>
        </w:rPr>
      </w:pPr>
    </w:p>
    <w:p w14:paraId="36AA7695" w14:textId="324A37C3" w:rsidR="00FF403B" w:rsidRPr="00C338F4" w:rsidDel="0008637D" w:rsidRDefault="00FF403B" w:rsidP="00FF403B">
      <w:pPr>
        <w:rPr>
          <w:del w:id="11" w:author="Dario DI NUCCI" w:date="2025-07-04T11:11:00Z" w16du:dateUtc="2025-07-04T09:11:00Z"/>
          <w:lang w:val="en-US"/>
        </w:rPr>
      </w:pPr>
    </w:p>
    <w:p w14:paraId="4493F198" w14:textId="0740C64B" w:rsidR="00FF403B" w:rsidRPr="00C338F4" w:rsidDel="0008637D" w:rsidRDefault="00FF403B" w:rsidP="78FE32F8">
      <w:pPr>
        <w:rPr>
          <w:del w:id="12" w:author="Dario DI NUCCI" w:date="2025-07-04T11:11:00Z" w16du:dateUtc="2025-07-04T09:11:00Z"/>
          <w:b/>
          <w:bCs/>
          <w:lang w:val="en-US"/>
        </w:rPr>
      </w:pPr>
      <w:del w:id="13" w:author="Dario DI NUCCI" w:date="2025-07-04T11:11:00Z" w16du:dateUtc="2025-07-04T09:11:00Z">
        <w:r w:rsidRPr="7A23543B" w:rsidDel="0008637D">
          <w:rPr>
            <w:b/>
            <w:bCs/>
            <w:lang w:val="en-US"/>
          </w:rPr>
          <w:delText>Q4: Was the experimental strategy appropriately designed?</w:delText>
        </w:r>
      </w:del>
    </w:p>
    <w:p w14:paraId="7AA82849" w14:textId="7A33CCC4" w:rsidR="00FF403B" w:rsidRPr="00C338F4" w:rsidDel="0008637D" w:rsidRDefault="00FF403B" w:rsidP="00FF403B">
      <w:pPr>
        <w:numPr>
          <w:ilvl w:val="0"/>
          <w:numId w:val="4"/>
        </w:numPr>
        <w:rPr>
          <w:del w:id="14" w:author="Dario DI NUCCI" w:date="2025-07-04T11:11:00Z" w16du:dateUtc="2025-07-04T09:11:00Z"/>
          <w:lang w:val="en-US"/>
        </w:rPr>
      </w:pPr>
      <w:del w:id="15" w:author="Dario DI NUCCI" w:date="2025-07-04T11:11:00Z" w16du:dateUtc="2025-07-04T09:11:00Z">
        <w:r w:rsidRPr="00C338F4" w:rsidDel="0008637D">
          <w:rPr>
            <w:b/>
            <w:bCs/>
            <w:lang w:val="en-US"/>
          </w:rPr>
          <w:delText>1.0</w:delText>
        </w:r>
        <w:r w:rsidRPr="00C338F4" w:rsidDel="0008637D">
          <w:rPr>
            <w:lang w:val="en-US"/>
          </w:rPr>
          <w:delText xml:space="preserve">: Yes, the design is described with threats to validity </w:delText>
        </w:r>
      </w:del>
    </w:p>
    <w:p w14:paraId="201E7115" w14:textId="1F5C5841" w:rsidR="00FF403B" w:rsidRPr="00C338F4" w:rsidDel="0008637D" w:rsidRDefault="00FF403B" w:rsidP="78FE32F8">
      <w:pPr>
        <w:numPr>
          <w:ilvl w:val="0"/>
          <w:numId w:val="4"/>
        </w:numPr>
        <w:rPr>
          <w:del w:id="16" w:author="Dario DI NUCCI" w:date="2025-07-04T11:11:00Z" w16du:dateUtc="2025-07-04T09:11:00Z"/>
          <w:lang w:val="en-US"/>
        </w:rPr>
      </w:pPr>
      <w:del w:id="17" w:author="Dario DI NUCCI" w:date="2025-07-04T11:11:00Z" w16du:dateUtc="2025-07-04T09:11:00Z">
        <w:r w:rsidRPr="00C338F4" w:rsidDel="0008637D">
          <w:rPr>
            <w:b/>
            <w:bCs/>
            <w:lang w:val="en-US"/>
          </w:rPr>
          <w:delText>0.5</w:delText>
        </w:r>
        <w:r w:rsidRPr="00C338F4" w:rsidDel="0008637D">
          <w:rPr>
            <w:lang w:val="en-US"/>
          </w:rPr>
          <w:delText>: Partly, the design is described</w:delText>
        </w:r>
        <w:r w:rsidR="00C338F4" w:rsidDel="0008637D">
          <w:rPr>
            <w:lang w:val="en-US"/>
          </w:rPr>
          <w:delText>,</w:delText>
        </w:r>
        <w:r w:rsidRPr="00C338F4" w:rsidDel="0008637D">
          <w:rPr>
            <w:lang w:val="en-US"/>
          </w:rPr>
          <w:delText xml:space="preserve"> but threa</w:delText>
        </w:r>
        <w:r w:rsidR="005D3C02" w:rsidDel="0008637D">
          <w:rPr>
            <w:lang w:val="en-US"/>
          </w:rPr>
          <w:delText>t</w:delText>
        </w:r>
        <w:r w:rsidRPr="00C338F4" w:rsidDel="0008637D">
          <w:rPr>
            <w:lang w:val="en-US"/>
          </w:rPr>
          <w:delText xml:space="preserve">s to validity </w:delText>
        </w:r>
        <w:r w:rsidR="00C338F4" w:rsidDel="0008637D">
          <w:rPr>
            <w:lang w:val="en-US"/>
          </w:rPr>
          <w:delText xml:space="preserve">are </w:delText>
        </w:r>
        <w:r w:rsidRPr="00C338F4" w:rsidDel="0008637D">
          <w:rPr>
            <w:lang w:val="en-US"/>
          </w:rPr>
          <w:delText>not</w:delText>
        </w:r>
      </w:del>
    </w:p>
    <w:p w14:paraId="4AE4F025" w14:textId="4D59674C" w:rsidR="00FF403B" w:rsidRPr="00C338F4" w:rsidDel="0008637D" w:rsidRDefault="00FF403B" w:rsidP="78FE32F8">
      <w:pPr>
        <w:numPr>
          <w:ilvl w:val="0"/>
          <w:numId w:val="4"/>
        </w:numPr>
        <w:rPr>
          <w:del w:id="18" w:author="Dario DI NUCCI" w:date="2025-07-04T11:11:00Z" w16du:dateUtc="2025-07-04T09:11:00Z"/>
          <w:lang w:val="en-US"/>
        </w:rPr>
      </w:pPr>
      <w:del w:id="19" w:author="Dario DI NUCCI" w:date="2025-07-04T11:11:00Z" w16du:dateUtc="2025-07-04T09:11:00Z">
        <w:r w:rsidRPr="00C338F4" w:rsidDel="0008637D">
          <w:rPr>
            <w:b/>
            <w:bCs/>
            <w:lang w:val="en-US"/>
          </w:rPr>
          <w:delText>0.0</w:delText>
        </w:r>
        <w:r w:rsidRPr="00C338F4" w:rsidDel="0008637D">
          <w:rPr>
            <w:lang w:val="en-US"/>
          </w:rPr>
          <w:delText xml:space="preserve">: No, there </w:delText>
        </w:r>
        <w:r w:rsidR="00F62970" w:rsidDel="0008637D">
          <w:rPr>
            <w:lang w:val="en-US"/>
          </w:rPr>
          <w:delText>are</w:delText>
        </w:r>
        <w:r w:rsidRPr="00C338F4" w:rsidDel="0008637D">
          <w:rPr>
            <w:lang w:val="en-US"/>
          </w:rPr>
          <w:delText xml:space="preserve"> no design </w:delText>
        </w:r>
        <w:r w:rsidR="00C338F4" w:rsidDel="0008637D">
          <w:rPr>
            <w:lang w:val="en-US"/>
          </w:rPr>
          <w:delText>o</w:delText>
        </w:r>
        <w:r w:rsidRPr="00C338F4" w:rsidDel="0008637D">
          <w:rPr>
            <w:lang w:val="en-US"/>
          </w:rPr>
          <w:delText>r threa</w:delText>
        </w:r>
        <w:r w:rsidR="00755CBB" w:rsidDel="0008637D">
          <w:rPr>
            <w:lang w:val="en-US"/>
          </w:rPr>
          <w:delText>t</w:delText>
        </w:r>
        <w:r w:rsidRPr="00C338F4" w:rsidDel="0008637D">
          <w:rPr>
            <w:lang w:val="en-US"/>
          </w:rPr>
          <w:delText>s to validity</w:delText>
        </w:r>
      </w:del>
    </w:p>
    <w:p w14:paraId="4BDD9A26" w14:textId="77777777" w:rsidR="00FF403B" w:rsidRPr="00C338F4" w:rsidRDefault="00FF403B" w:rsidP="00FF403B">
      <w:pPr>
        <w:rPr>
          <w:lang w:val="en-US"/>
        </w:rPr>
      </w:pPr>
    </w:p>
    <w:p w14:paraId="0F6F946D" w14:textId="77777777" w:rsidR="00FF403B" w:rsidRPr="00C338F4" w:rsidRDefault="00FF403B" w:rsidP="00FF403B">
      <w:pPr>
        <w:rPr>
          <w:lang w:val="en-US"/>
        </w:rPr>
      </w:pPr>
    </w:p>
    <w:p w14:paraId="549410BB" w14:textId="77777777" w:rsidR="00C470A9" w:rsidRPr="00C338F4" w:rsidRDefault="00C470A9">
      <w:pPr>
        <w:rPr>
          <w:lang w:val="en-US"/>
        </w:rPr>
      </w:pPr>
    </w:p>
    <w:sectPr w:rsidR="00C470A9" w:rsidRPr="00C338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93817"/>
    <w:multiLevelType w:val="multilevel"/>
    <w:tmpl w:val="F7F284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120A76"/>
    <w:multiLevelType w:val="multilevel"/>
    <w:tmpl w:val="0D9A3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B31F74"/>
    <w:multiLevelType w:val="multilevel"/>
    <w:tmpl w:val="9618C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794AE8"/>
    <w:multiLevelType w:val="multilevel"/>
    <w:tmpl w:val="C9762D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922BB6"/>
    <w:multiLevelType w:val="multilevel"/>
    <w:tmpl w:val="54D834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051770"/>
    <w:multiLevelType w:val="multilevel"/>
    <w:tmpl w:val="C5F499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350113"/>
    <w:multiLevelType w:val="multilevel"/>
    <w:tmpl w:val="E9249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AFB137E"/>
    <w:multiLevelType w:val="multilevel"/>
    <w:tmpl w:val="0D76AD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9D0802"/>
    <w:multiLevelType w:val="multilevel"/>
    <w:tmpl w:val="CD280B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7F7928"/>
    <w:multiLevelType w:val="multilevel"/>
    <w:tmpl w:val="7C16F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23483734">
    <w:abstractNumId w:val="4"/>
  </w:num>
  <w:num w:numId="2" w16cid:durableId="1129207360">
    <w:abstractNumId w:val="8"/>
  </w:num>
  <w:num w:numId="3" w16cid:durableId="1245652851">
    <w:abstractNumId w:val="9"/>
  </w:num>
  <w:num w:numId="4" w16cid:durableId="1307123114">
    <w:abstractNumId w:val="6"/>
  </w:num>
  <w:num w:numId="5" w16cid:durableId="1452626768">
    <w:abstractNumId w:val="3"/>
  </w:num>
  <w:num w:numId="6" w16cid:durableId="504244164">
    <w:abstractNumId w:val="1"/>
  </w:num>
  <w:num w:numId="7" w16cid:durableId="526679009">
    <w:abstractNumId w:val="7"/>
  </w:num>
  <w:num w:numId="8" w16cid:durableId="695426724">
    <w:abstractNumId w:val="2"/>
  </w:num>
  <w:num w:numId="9" w16cid:durableId="81609257">
    <w:abstractNumId w:val="5"/>
  </w:num>
  <w:num w:numId="10" w16cid:durableId="99018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3B"/>
    <w:rsid w:val="000434BE"/>
    <w:rsid w:val="000852E9"/>
    <w:rsid w:val="0008637D"/>
    <w:rsid w:val="000D7089"/>
    <w:rsid w:val="000E0C05"/>
    <w:rsid w:val="000E2F70"/>
    <w:rsid w:val="00125EFD"/>
    <w:rsid w:val="002053DF"/>
    <w:rsid w:val="002B0497"/>
    <w:rsid w:val="00324528"/>
    <w:rsid w:val="00343A1A"/>
    <w:rsid w:val="00372224"/>
    <w:rsid w:val="00377CD7"/>
    <w:rsid w:val="003A133E"/>
    <w:rsid w:val="003E34C5"/>
    <w:rsid w:val="00420D8A"/>
    <w:rsid w:val="00430271"/>
    <w:rsid w:val="00436731"/>
    <w:rsid w:val="0047568C"/>
    <w:rsid w:val="004C7D02"/>
    <w:rsid w:val="004E766C"/>
    <w:rsid w:val="00540985"/>
    <w:rsid w:val="005B49A0"/>
    <w:rsid w:val="005C38D8"/>
    <w:rsid w:val="005D3C02"/>
    <w:rsid w:val="005D6D15"/>
    <w:rsid w:val="005E64EF"/>
    <w:rsid w:val="005F6200"/>
    <w:rsid w:val="00625D84"/>
    <w:rsid w:val="00677895"/>
    <w:rsid w:val="006A3E7E"/>
    <w:rsid w:val="006B003F"/>
    <w:rsid w:val="006B2F1F"/>
    <w:rsid w:val="006D49B4"/>
    <w:rsid w:val="00705664"/>
    <w:rsid w:val="007066C0"/>
    <w:rsid w:val="00755CBB"/>
    <w:rsid w:val="007728B3"/>
    <w:rsid w:val="00811E0A"/>
    <w:rsid w:val="008B704F"/>
    <w:rsid w:val="008D2823"/>
    <w:rsid w:val="008D56FA"/>
    <w:rsid w:val="008F57DD"/>
    <w:rsid w:val="00912992"/>
    <w:rsid w:val="00952600"/>
    <w:rsid w:val="00994847"/>
    <w:rsid w:val="009D4879"/>
    <w:rsid w:val="009E4219"/>
    <w:rsid w:val="00AD4D3D"/>
    <w:rsid w:val="00AF608D"/>
    <w:rsid w:val="00B33B38"/>
    <w:rsid w:val="00B52DB8"/>
    <w:rsid w:val="00BE748F"/>
    <w:rsid w:val="00C338F4"/>
    <w:rsid w:val="00C470A9"/>
    <w:rsid w:val="00C55C37"/>
    <w:rsid w:val="00C87066"/>
    <w:rsid w:val="00CD395A"/>
    <w:rsid w:val="00D1774F"/>
    <w:rsid w:val="00D432B7"/>
    <w:rsid w:val="00DD4179"/>
    <w:rsid w:val="00E2347D"/>
    <w:rsid w:val="00E508D3"/>
    <w:rsid w:val="00E62869"/>
    <w:rsid w:val="00E846E5"/>
    <w:rsid w:val="00EC6773"/>
    <w:rsid w:val="00EE04D3"/>
    <w:rsid w:val="00F10C02"/>
    <w:rsid w:val="00F119C3"/>
    <w:rsid w:val="00F45298"/>
    <w:rsid w:val="00F4613F"/>
    <w:rsid w:val="00F62970"/>
    <w:rsid w:val="00F6408A"/>
    <w:rsid w:val="00F80052"/>
    <w:rsid w:val="00F947F4"/>
    <w:rsid w:val="00FB2367"/>
    <w:rsid w:val="00FE347F"/>
    <w:rsid w:val="00FF403B"/>
    <w:rsid w:val="05015E96"/>
    <w:rsid w:val="10073E04"/>
    <w:rsid w:val="10649B60"/>
    <w:rsid w:val="12701B37"/>
    <w:rsid w:val="18E1DFF1"/>
    <w:rsid w:val="2678C26A"/>
    <w:rsid w:val="329FF2B6"/>
    <w:rsid w:val="522110C7"/>
    <w:rsid w:val="54B3EA1B"/>
    <w:rsid w:val="55B99E10"/>
    <w:rsid w:val="599187CC"/>
    <w:rsid w:val="59A228B1"/>
    <w:rsid w:val="5D506F81"/>
    <w:rsid w:val="60A3AF47"/>
    <w:rsid w:val="65077272"/>
    <w:rsid w:val="6A422AE7"/>
    <w:rsid w:val="6D47BFE9"/>
    <w:rsid w:val="6DEB1D2A"/>
    <w:rsid w:val="70426DAA"/>
    <w:rsid w:val="78D6FAE9"/>
    <w:rsid w:val="78FE32F8"/>
    <w:rsid w:val="7A23543B"/>
    <w:rsid w:val="7FD6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B7080"/>
  <w15:chartTrackingRefBased/>
  <w15:docId w15:val="{D899D4FF-44F1-4EB0-B5BF-9A04E6FF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03B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it" w:eastAsia="it-IT"/>
      <w14:ligatures w14:val="none"/>
    </w:rPr>
  </w:style>
  <w:style w:type="paragraph" w:styleId="Heading1">
    <w:name w:val="heading 1"/>
    <w:basedOn w:val="Normal"/>
    <w:next w:val="Normal"/>
    <w:uiPriority w:val="9"/>
    <w:qFormat/>
    <w:rsid w:val="00FF40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F40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F40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F40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F40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F40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FF40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FF40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FF40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0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0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03B"/>
    <w:rPr>
      <w:b/>
      <w:bCs/>
      <w:smallCaps/>
      <w:color w:val="0F4761" w:themeColor="accent1" w:themeShade="BF"/>
      <w:spacing w:val="5"/>
    </w:rPr>
  </w:style>
  <w:style w:type="character" w:customStyle="1" w:styleId="Titolo1Carattere">
    <w:name w:val="Titolo 1 Carattere"/>
    <w:basedOn w:val="DefaultParagraphFont"/>
    <w:uiPriority w:val="9"/>
    <w:rsid w:val="00B33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DefaultParagraphFont"/>
    <w:uiPriority w:val="9"/>
    <w:semiHidden/>
    <w:rsid w:val="00B33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DefaultParagraphFont"/>
    <w:uiPriority w:val="9"/>
    <w:semiHidden/>
    <w:rsid w:val="00B33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DefaultParagraphFont"/>
    <w:uiPriority w:val="9"/>
    <w:semiHidden/>
    <w:rsid w:val="00B33B3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DefaultParagraphFont"/>
    <w:uiPriority w:val="9"/>
    <w:semiHidden/>
    <w:rsid w:val="00B33B3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DefaultParagraphFont"/>
    <w:uiPriority w:val="9"/>
    <w:semiHidden/>
    <w:rsid w:val="00B33B3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DefaultParagraphFont"/>
    <w:uiPriority w:val="9"/>
    <w:semiHidden/>
    <w:rsid w:val="00B33B3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DefaultParagraphFont"/>
    <w:uiPriority w:val="9"/>
    <w:semiHidden/>
    <w:rsid w:val="00B33B3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DefaultParagraphFont"/>
    <w:uiPriority w:val="9"/>
    <w:semiHidden/>
    <w:rsid w:val="00B33B38"/>
    <w:rPr>
      <w:rFonts w:eastAsiaTheme="majorEastAsia" w:cstheme="majorBidi"/>
      <w:color w:val="272727" w:themeColor="text1" w:themeTint="D8"/>
    </w:rPr>
  </w:style>
  <w:style w:type="character" w:customStyle="1" w:styleId="TitoloCarattere">
    <w:name w:val="Titolo Carattere"/>
    <w:basedOn w:val="DefaultParagraphFont"/>
    <w:uiPriority w:val="10"/>
    <w:rsid w:val="00B33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ttotitoloCarattere">
    <w:name w:val="Sottotitolo Carattere"/>
    <w:basedOn w:val="DefaultParagraphFont"/>
    <w:uiPriority w:val="11"/>
    <w:rsid w:val="00B33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zioneCarattere">
    <w:name w:val="Citazione Carattere"/>
    <w:basedOn w:val="DefaultParagraphFont"/>
    <w:uiPriority w:val="29"/>
    <w:rsid w:val="00B33B38"/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DefaultParagraphFont"/>
    <w:uiPriority w:val="30"/>
    <w:rsid w:val="00B33B38"/>
    <w:rPr>
      <w:i/>
      <w:iCs/>
      <w:color w:val="0F4761" w:themeColor="accent1" w:themeShade="BF"/>
    </w:rPr>
  </w:style>
  <w:style w:type="paragraph" w:customStyle="1" w:styleId="Revisione">
    <w:name w:val="Revisione"/>
    <w:hidden/>
    <w:uiPriority w:val="99"/>
    <w:semiHidden/>
    <w:rsid w:val="005E64EF"/>
    <w:pPr>
      <w:spacing w:after="0" w:line="240" w:lineRule="auto"/>
    </w:pPr>
    <w:rPr>
      <w:rFonts w:ascii="Arial" w:eastAsia="Times New Roman" w:hAnsi="Arial" w:cs="Arial"/>
      <w:kern w:val="0"/>
      <w:sz w:val="22"/>
      <w:szCs w:val="22"/>
      <w:lang w:val="it"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92c565-5003-4ac3-93a3-a3ce8796a3c0">
      <Terms xmlns="http://schemas.microsoft.com/office/infopath/2007/PartnerControls"/>
    </lcf76f155ced4ddcb4097134ff3c332f>
    <TaxCatchAll xmlns="aa1b21cb-23df-461b-8b8e-4aaeac2f3f5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89C2593FACB4192549183B8B19287" ma:contentTypeVersion="11" ma:contentTypeDescription="Create a new document." ma:contentTypeScope="" ma:versionID="32060b2073082e2092342fdaa07ba96e">
  <xsd:schema xmlns:xsd="http://www.w3.org/2001/XMLSchema" xmlns:xs="http://www.w3.org/2001/XMLSchema" xmlns:p="http://schemas.microsoft.com/office/2006/metadata/properties" xmlns:ns2="ab92c565-5003-4ac3-93a3-a3ce8796a3c0" xmlns:ns3="aa1b21cb-23df-461b-8b8e-4aaeac2f3f50" targetNamespace="http://schemas.microsoft.com/office/2006/metadata/properties" ma:root="true" ma:fieldsID="930e06c061e109ec993a06acfd2977e1" ns2:_="" ns3:_="">
    <xsd:import namespace="ab92c565-5003-4ac3-93a3-a3ce8796a3c0"/>
    <xsd:import namespace="aa1b21cb-23df-461b-8b8e-4aaeac2f3f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2c565-5003-4ac3-93a3-a3ce8796a3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5195dc1-fe89-472b-8717-1a0640488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b21cb-23df-461b-8b8e-4aaeac2f3f5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d5b2749-c0c4-4483-901e-60ca1fd7f0c8}" ma:internalName="TaxCatchAll" ma:showField="CatchAllData" ma:web="aa1b21cb-23df-461b-8b8e-4aaeac2f3f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54F26F-8F75-446C-A248-930761B4E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70FD19-7687-4783-8B1A-E4B5BB5CA7F1}">
  <ds:schemaRefs>
    <ds:schemaRef ds:uri="http://schemas.microsoft.com/office/2006/metadata/properties"/>
    <ds:schemaRef ds:uri="http://schemas.microsoft.com/office/infopath/2007/PartnerControls"/>
    <ds:schemaRef ds:uri="ab92c565-5003-4ac3-93a3-a3ce8796a3c0"/>
    <ds:schemaRef ds:uri="aa1b21cb-23df-461b-8b8e-4aaeac2f3f50"/>
  </ds:schemaRefs>
</ds:datastoreItem>
</file>

<file path=customXml/itemProps3.xml><?xml version="1.0" encoding="utf-8"?>
<ds:datastoreItem xmlns:ds="http://schemas.openxmlformats.org/officeDocument/2006/customXml" ds:itemID="{C3F938F0-3AC9-4EB3-98CB-F4DEC8E42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92c565-5003-4ac3-93a3-a3ce8796a3c0"/>
    <ds:schemaRef ds:uri="aa1b21cb-23df-461b-8b8e-4aaeac2f3f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494</Words>
  <Characters>2820</Characters>
  <Application>Microsoft Office Word</Application>
  <DocSecurity>4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TROVATO</dc:creator>
  <cp:keywords/>
  <dc:description/>
  <cp:lastModifiedBy>Antonio TROVATO</cp:lastModifiedBy>
  <cp:revision>1</cp:revision>
  <dcterms:created xsi:type="dcterms:W3CDTF">2025-06-12T02:33:00Z</dcterms:created>
  <dcterms:modified xsi:type="dcterms:W3CDTF">2025-07-04T10:40:00Z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0x010100B6889C2593FACB4192549183B8B19287</vt:lpwstr>
  </property>
  <property fmtid="{D5CDD505-2E9C-101B-9397-08002B2CF9AE}" pid="3" name="MediaServiceImageTags">
    <vt:lpwstr/>
  </property>
</Properties>
</file>